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D08CE5">
      <w:pPr>
        <w:widowControl/>
        <w:spacing w:line="400" w:lineRule="exact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eastAsia="宋体" w:cs="Times New Roman"/>
          <w:b/>
          <w:bCs/>
          <w:kern w:val="0"/>
          <w:sz w:val="36"/>
          <w:szCs w:val="36"/>
          <w:lang w:bidi="ar"/>
        </w:rPr>
        <w:t>Xuanchao PENG</w:t>
      </w:r>
    </w:p>
    <w:p w14:paraId="1EB9E444">
      <w:pPr>
        <w:widowControl/>
        <w:spacing w:line="400" w:lineRule="exact"/>
        <w:rPr>
          <w:rFonts w:ascii="Times New Roman" w:hAnsi="Times New Roman" w:eastAsia="宋体" w:cs="Times New Roman"/>
          <w:kern w:val="0"/>
          <w:sz w:val="22"/>
          <w:szCs w:val="22"/>
          <w:lang w:bidi="ar"/>
        </w:rPr>
      </w:pPr>
      <w:r>
        <w:rPr>
          <w:rFonts w:ascii="Times New Roman" w:hAnsi="Times New Roman" w:eastAsia="宋体" w:cs="Times New Roman"/>
          <w:kern w:val="0"/>
          <w:sz w:val="22"/>
          <w:szCs w:val="22"/>
          <w:lang w:bidi="ar"/>
        </w:rPr>
        <w:t xml:space="preserve">+86-13648833857 | </w:t>
      </w:r>
      <w:r>
        <w:fldChar w:fldCharType="begin"/>
      </w:r>
      <w:r>
        <w:instrText xml:space="preserve"> HYPERLINK "mailto:xc1217@mail.ustc.edu.cn" </w:instrText>
      </w:r>
      <w:r>
        <w:fldChar w:fldCharType="separate"/>
      </w:r>
      <w:r>
        <w:rPr>
          <w:rStyle w:val="11"/>
          <w:rFonts w:ascii="Times New Roman" w:hAnsi="Times New Roman" w:eastAsia="宋体" w:cs="Times New Roman"/>
          <w:kern w:val="0"/>
          <w:sz w:val="22"/>
          <w:szCs w:val="22"/>
          <w:lang w:bidi="ar"/>
        </w:rPr>
        <w:t>x</w:t>
      </w:r>
      <w:r>
        <w:rPr>
          <w:rStyle w:val="11"/>
          <w:rFonts w:hint="eastAsia" w:ascii="Times New Roman" w:hAnsi="Times New Roman" w:eastAsia="宋体" w:cs="Times New Roman"/>
          <w:kern w:val="0"/>
          <w:sz w:val="22"/>
          <w:szCs w:val="22"/>
          <w:lang w:val="en-US" w:eastAsia="zh-CN" w:bidi="ar"/>
        </w:rPr>
        <w:t>peng</w:t>
      </w:r>
      <w:r>
        <w:rPr>
          <w:rStyle w:val="11"/>
          <w:rFonts w:ascii="Times New Roman" w:hAnsi="Times New Roman" w:eastAsia="宋体" w:cs="Times New Roman"/>
          <w:kern w:val="0"/>
          <w:sz w:val="22"/>
          <w:szCs w:val="22"/>
          <w:lang w:bidi="ar"/>
        </w:rPr>
        <w:fldChar w:fldCharType="end"/>
      </w:r>
      <w:r>
        <w:rPr>
          <w:rStyle w:val="11"/>
          <w:rFonts w:hint="eastAsia" w:ascii="Times New Roman" w:hAnsi="Times New Roman" w:eastAsia="宋体" w:cs="Times New Roman"/>
          <w:kern w:val="0"/>
          <w:sz w:val="22"/>
          <w:szCs w:val="22"/>
          <w:lang w:val="en-US" w:eastAsia="zh-CN" w:bidi="ar"/>
        </w:rPr>
        <w:t>906@connect.hkust-gz.edu.cn</w:t>
      </w:r>
      <w:r>
        <w:rPr>
          <w:rFonts w:ascii="Times New Roman" w:hAnsi="Times New Roman" w:eastAsia="宋体" w:cs="Times New Roman"/>
          <w:kern w:val="0"/>
          <w:sz w:val="22"/>
          <w:szCs w:val="22"/>
          <w:lang w:bidi="ar"/>
        </w:rPr>
        <w:t xml:space="preserve"> | Jiari Chengshi, Wuhua District, Kunming, Yunnan, China </w:t>
      </w:r>
      <w:bookmarkStart w:id="2" w:name="_GoBack"/>
      <w:bookmarkEnd w:id="2"/>
    </w:p>
    <w:p w14:paraId="5C76CB95">
      <w:pPr>
        <w:widowControl/>
        <w:spacing w:line="400" w:lineRule="exact"/>
        <w:jc w:val="left"/>
        <w:rPr>
          <w:rFonts w:ascii="Times New Roman" w:hAnsi="Times New Roman" w:eastAsia="宋体" w:cs="Times New Roman"/>
          <w:b/>
          <w:bCs/>
          <w:kern w:val="0"/>
          <w:sz w:val="24"/>
          <w:lang w:bidi="ar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259080</wp:posOffset>
                </wp:positionV>
                <wp:extent cx="6653530" cy="13335"/>
                <wp:effectExtent l="0" t="0" r="13970" b="5715"/>
                <wp:wrapNone/>
                <wp:docPr id="755490282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3530" cy="133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o:spt="20" style="position:absolute;left:0pt;flip:y;margin-left:-0.5pt;margin-top:20.4pt;height:1.05pt;width:523.9pt;z-index:251659264;mso-width-relative:page;mso-height-relative:page;" filled="f" stroked="t" coordsize="21600,21600" o:gfxdata="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C5MdKtcAAAAJAQAADwAAAAAAAAABACAAAAAiAAAAZHJzL2Rvd25yZXYueG1sUEsB&#10;AhQAFAAAAAgAh07iQG+wGTT2AQAAyAMAAA4AAAAAAAAAAQAgAAAAJgEAAGRycy9lMm9Eb2MueG1s&#10;UEsFBgAAAAAGAAYAWQEAAI4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宋体" w:cs="Times New Roman"/>
          <w:b/>
          <w:bCs/>
          <w:kern w:val="0"/>
          <w:sz w:val="24"/>
          <w:lang w:bidi="ar"/>
        </w:rPr>
        <w:t xml:space="preserve">Educational Background </w:t>
      </w:r>
    </w:p>
    <w:p w14:paraId="546D0CE3">
      <w:pPr>
        <w:widowControl/>
        <w:spacing w:line="400" w:lineRule="exact"/>
        <w:jc w:val="distribute"/>
        <w:rPr>
          <w:rFonts w:ascii="Times New Roman" w:hAnsi="Times New Roman" w:cs="Times New Roman"/>
          <w:sz w:val="22"/>
          <w:szCs w:val="22"/>
        </w:rPr>
      </w:pPr>
      <w:bookmarkStart w:id="0" w:name="OLE_LINK1"/>
      <w:r>
        <w:rPr>
          <w:rFonts w:ascii="Times New Roman" w:hAnsi="Times New Roman" w:eastAsia="宋体" w:cs="Times New Roman"/>
          <w:b/>
          <w:bCs/>
          <w:kern w:val="0"/>
          <w:sz w:val="22"/>
          <w:szCs w:val="22"/>
          <w:lang w:bidi="ar"/>
        </w:rPr>
        <w:t xml:space="preserve">University of Science and Technology of China, </w:t>
      </w:r>
      <w:r>
        <w:rPr>
          <w:rFonts w:ascii="Times New Roman" w:hAnsi="Times New Roman" w:eastAsia="宋体" w:cs="Times New Roman"/>
          <w:kern w:val="0"/>
          <w:sz w:val="22"/>
          <w:szCs w:val="22"/>
          <w:lang w:bidi="ar"/>
        </w:rPr>
        <w:t>Hefei, China</w:t>
      </w:r>
      <w:r>
        <w:rPr>
          <w:rFonts w:hint="eastAsia" w:ascii="Times New Roman" w:hAnsi="Times New Roman" w:eastAsia="宋体" w:cs="Times New Roman"/>
          <w:b/>
          <w:bCs/>
          <w:kern w:val="0"/>
          <w:sz w:val="22"/>
          <w:szCs w:val="22"/>
          <w:lang w:bidi="ar"/>
        </w:rPr>
        <w:t xml:space="preserve">   </w:t>
      </w:r>
      <w:r>
        <w:rPr>
          <w:rFonts w:ascii="Times New Roman" w:hAnsi="Times New Roman" w:eastAsia="宋体" w:cs="Times New Roman"/>
          <w:b/>
          <w:bCs/>
          <w:kern w:val="0"/>
          <w:sz w:val="22"/>
          <w:szCs w:val="22"/>
          <w:lang w:bidi="ar"/>
        </w:rPr>
        <w:t xml:space="preserve">                                       </w:t>
      </w:r>
      <w:r>
        <w:rPr>
          <w:rFonts w:hint="eastAsia" w:ascii="Times New Roman" w:hAnsi="Times New Roman" w:eastAsia="宋体" w:cs="Times New Roman"/>
          <w:b/>
          <w:bCs/>
          <w:kern w:val="0"/>
          <w:sz w:val="22"/>
          <w:szCs w:val="22"/>
          <w:lang w:bidi="ar"/>
        </w:rPr>
        <w:t xml:space="preserve">                      </w:t>
      </w:r>
      <w:r>
        <w:rPr>
          <w:rFonts w:ascii="Times New Roman" w:hAnsi="Times New Roman" w:eastAsia="宋体" w:cs="Times New Roman"/>
          <w:b/>
          <w:bCs/>
          <w:color w:val="FF0000"/>
          <w:kern w:val="0"/>
          <w:sz w:val="22"/>
          <w:szCs w:val="22"/>
          <w:lang w:bidi="ar"/>
        </w:rPr>
        <w:t xml:space="preserve">08/2019-08/2023 </w:t>
      </w:r>
    </w:p>
    <w:p w14:paraId="769440AB">
      <w:pPr>
        <w:widowControl/>
        <w:spacing w:line="240" w:lineRule="exact"/>
        <w:jc w:val="left"/>
        <w:rPr>
          <w:rFonts w:ascii="Times New Roman" w:hAnsi="Times New Roman" w:eastAsia="宋体" w:cs="Times New Roman"/>
          <w:i/>
          <w:iCs/>
          <w:kern w:val="0"/>
          <w:sz w:val="22"/>
          <w:szCs w:val="22"/>
          <w:lang w:bidi="ar"/>
        </w:rPr>
      </w:pPr>
      <w:r>
        <w:rPr>
          <w:rFonts w:hint="eastAsia" w:ascii="Times New Roman" w:hAnsi="Times New Roman" w:eastAsia="宋体" w:cs="Times New Roman"/>
          <w:i/>
          <w:iCs/>
          <w:kern w:val="0"/>
          <w:sz w:val="22"/>
          <w:szCs w:val="22"/>
          <w:lang w:bidi="ar"/>
        </w:rPr>
        <w:t xml:space="preserve">Bachelor of </w:t>
      </w:r>
      <w:r>
        <w:rPr>
          <w:rFonts w:ascii="Times New Roman" w:hAnsi="Times New Roman" w:eastAsia="宋体" w:cs="Times New Roman"/>
          <w:i/>
          <w:iCs/>
          <w:kern w:val="0"/>
          <w:sz w:val="22"/>
          <w:szCs w:val="22"/>
          <w:lang w:bidi="ar"/>
        </w:rPr>
        <w:t xml:space="preserve">Science in Computer Science and Technology </w:t>
      </w:r>
    </w:p>
    <w:p w14:paraId="3081E904">
      <w:pPr>
        <w:widowControl/>
        <w:numPr>
          <w:ilvl w:val="0"/>
          <w:numId w:val="1"/>
        </w:numPr>
        <w:spacing w:line="240" w:lineRule="exact"/>
        <w:jc w:val="left"/>
        <w:rPr>
          <w:rFonts w:ascii="Times New Roman" w:hAnsi="Times New Roman" w:eastAsia="宋体" w:cs="Times New Roman"/>
          <w:kern w:val="0"/>
          <w:sz w:val="22"/>
          <w:szCs w:val="22"/>
          <w:lang w:bidi="ar"/>
        </w:rPr>
      </w:pPr>
      <w:r>
        <w:rPr>
          <w:rFonts w:ascii="Times New Roman" w:hAnsi="Times New Roman" w:eastAsia="宋体" w:cs="Times New Roman"/>
          <w:kern w:val="0"/>
          <w:sz w:val="22"/>
          <w:szCs w:val="22"/>
          <w:lang w:bidi="ar"/>
        </w:rPr>
        <w:t>GPA: 80.74/100</w:t>
      </w:r>
      <w:bookmarkEnd w:id="0"/>
    </w:p>
    <w:p w14:paraId="02D512E7">
      <w:pPr>
        <w:widowControl/>
        <w:numPr>
          <w:ilvl w:val="0"/>
          <w:numId w:val="1"/>
        </w:numPr>
        <w:spacing w:line="240" w:lineRule="exact"/>
        <w:jc w:val="left"/>
        <w:rPr>
          <w:rFonts w:ascii="Times New Roman" w:hAnsi="Times New Roman" w:eastAsia="宋体" w:cs="Times New Roman"/>
          <w:kern w:val="0"/>
          <w:sz w:val="22"/>
          <w:szCs w:val="22"/>
          <w:lang w:bidi="ar"/>
        </w:rPr>
      </w:pPr>
      <w:r>
        <w:rPr>
          <w:rFonts w:ascii="Times New Roman" w:hAnsi="Times New Roman" w:eastAsia="宋体" w:cs="Times New Roman"/>
          <w:kern w:val="0"/>
          <w:sz w:val="22"/>
          <w:szCs w:val="22"/>
          <w:lang w:bidi="ar"/>
        </w:rPr>
        <w:t>Core Modules</w:t>
      </w:r>
    </w:p>
    <w:p w14:paraId="4342D03B">
      <w:pPr>
        <w:pStyle w:val="18"/>
        <w:widowControl/>
        <w:numPr>
          <w:ilvl w:val="0"/>
          <w:numId w:val="2"/>
        </w:numPr>
        <w:spacing w:line="240" w:lineRule="exact"/>
        <w:jc w:val="left"/>
        <w:rPr>
          <w:rFonts w:ascii="Times New Roman" w:hAnsi="Times New Roman" w:eastAsia="宋体" w:cs="Times New Roman"/>
          <w:kern w:val="0"/>
          <w:sz w:val="22"/>
          <w:szCs w:val="22"/>
          <w:lang w:bidi="ar"/>
        </w:rPr>
      </w:pPr>
      <w:r>
        <w:rPr>
          <w:rFonts w:ascii="Times New Roman" w:hAnsi="Times New Roman" w:eastAsia="宋体" w:cs="Times New Roman"/>
          <w:kern w:val="0"/>
          <w:sz w:val="22"/>
          <w:szCs w:val="22"/>
          <w:lang w:bidi="ar"/>
        </w:rPr>
        <w:t>Data Structures, Computer Organization, Operating System, Computer Networks, Computer Architecture</w:t>
      </w:r>
    </w:p>
    <w:p w14:paraId="753B36A2">
      <w:pPr>
        <w:pStyle w:val="18"/>
        <w:widowControl/>
        <w:numPr>
          <w:ilvl w:val="0"/>
          <w:numId w:val="2"/>
        </w:numPr>
        <w:spacing w:line="240" w:lineRule="exact"/>
        <w:jc w:val="left"/>
        <w:rPr>
          <w:rFonts w:ascii="Times New Roman" w:hAnsi="Times New Roman" w:eastAsia="宋体" w:cs="Times New Roman"/>
          <w:kern w:val="0"/>
          <w:sz w:val="22"/>
          <w:szCs w:val="22"/>
          <w:lang w:bidi="ar"/>
        </w:rPr>
      </w:pPr>
      <w:r>
        <w:rPr>
          <w:rFonts w:ascii="Times New Roman" w:hAnsi="Times New Roman" w:eastAsia="宋体" w:cs="Times New Roman"/>
          <w:kern w:val="0"/>
          <w:sz w:val="22"/>
          <w:szCs w:val="22"/>
          <w:lang w:bidi="ar"/>
        </w:rPr>
        <w:t>Algebraic Structure, Graph Theory, Mathematical Logic, Computational Methods B, An Intro to Database System</w:t>
      </w:r>
    </w:p>
    <w:p w14:paraId="7BABD577">
      <w:pPr>
        <w:pStyle w:val="18"/>
        <w:widowControl/>
        <w:numPr>
          <w:ilvl w:val="0"/>
          <w:numId w:val="3"/>
        </w:numPr>
        <w:spacing w:line="240" w:lineRule="exact"/>
        <w:ind w:left="360"/>
        <w:jc w:val="left"/>
        <w:rPr>
          <w:rFonts w:ascii="Times New Roman" w:hAnsi="Times New Roman" w:eastAsia="宋体" w:cs="Times New Roman"/>
          <w:kern w:val="0"/>
          <w:sz w:val="22"/>
          <w:szCs w:val="22"/>
          <w:lang w:bidi="ar"/>
        </w:rPr>
      </w:pPr>
      <w:r>
        <w:rPr>
          <w:rFonts w:ascii="Times New Roman" w:hAnsi="Times New Roman" w:eastAsia="宋体" w:cs="Times New Roman"/>
          <w:kern w:val="0"/>
          <w:sz w:val="22"/>
          <w:szCs w:val="22"/>
          <w:lang w:bidi="ar"/>
        </w:rPr>
        <w:t>Scholarships &amp; A</w:t>
      </w:r>
      <w:r>
        <w:rPr>
          <w:rFonts w:hint="eastAsia" w:ascii="Times New Roman" w:hAnsi="Times New Roman" w:eastAsia="宋体" w:cs="Times New Roman"/>
          <w:kern w:val="0"/>
          <w:sz w:val="22"/>
          <w:szCs w:val="22"/>
          <w:lang w:bidi="ar"/>
        </w:rPr>
        <w:t>war</w:t>
      </w:r>
      <w:r>
        <w:rPr>
          <w:rFonts w:ascii="Times New Roman" w:hAnsi="Times New Roman" w:eastAsia="宋体" w:cs="Times New Roman"/>
          <w:kern w:val="0"/>
          <w:sz w:val="22"/>
          <w:szCs w:val="22"/>
          <w:lang w:bidi="ar"/>
        </w:rPr>
        <w:t>ds</w:t>
      </w:r>
    </w:p>
    <w:p w14:paraId="0A2936BC">
      <w:pPr>
        <w:pStyle w:val="18"/>
        <w:widowControl/>
        <w:numPr>
          <w:ilvl w:val="0"/>
          <w:numId w:val="4"/>
        </w:numPr>
        <w:spacing w:line="240" w:lineRule="exact"/>
        <w:jc w:val="left"/>
        <w:rPr>
          <w:rFonts w:ascii="Times New Roman" w:hAnsi="Times New Roman" w:eastAsia="宋体" w:cs="Times New Roman"/>
          <w:kern w:val="0"/>
          <w:sz w:val="22"/>
          <w:szCs w:val="22"/>
          <w:lang w:bidi="ar"/>
        </w:rPr>
      </w:pPr>
      <w:r>
        <w:rPr>
          <w:rFonts w:ascii="Times New Roman" w:hAnsi="Times New Roman" w:eastAsia="宋体" w:cs="Times New Roman"/>
          <w:kern w:val="0"/>
          <w:sz w:val="22"/>
          <w:szCs w:val="22"/>
          <w:lang w:bidi="ar"/>
        </w:rPr>
        <w:t>Bronze Scholarship for Outstanding Students Granted in 01/2022</w:t>
      </w:r>
    </w:p>
    <w:p w14:paraId="6A25918D">
      <w:pPr>
        <w:pStyle w:val="18"/>
        <w:widowControl/>
        <w:numPr>
          <w:ilvl w:val="0"/>
          <w:numId w:val="4"/>
        </w:numPr>
        <w:spacing w:line="240" w:lineRule="exact"/>
        <w:jc w:val="left"/>
        <w:rPr>
          <w:rFonts w:ascii="Times New Roman" w:hAnsi="Times New Roman" w:eastAsia="宋体" w:cs="Times New Roman"/>
          <w:kern w:val="0"/>
          <w:sz w:val="22"/>
          <w:szCs w:val="22"/>
          <w:lang w:bidi="ar"/>
        </w:rPr>
      </w:pPr>
      <w:r>
        <w:rPr>
          <w:rFonts w:ascii="Times New Roman" w:hAnsi="Times New Roman" w:eastAsia="宋体" w:cs="Times New Roman"/>
          <w:kern w:val="0"/>
          <w:sz w:val="22"/>
          <w:szCs w:val="22"/>
          <w:lang w:bidi="ar"/>
        </w:rPr>
        <w:t>Award for Excellent League Member Granted in 05/2020</w:t>
      </w:r>
    </w:p>
    <w:p w14:paraId="3E4DC476">
      <w:pPr>
        <w:pStyle w:val="18"/>
        <w:widowControl/>
        <w:numPr>
          <w:ilvl w:val="0"/>
          <w:numId w:val="4"/>
        </w:numPr>
        <w:spacing w:line="240" w:lineRule="exact"/>
        <w:jc w:val="left"/>
        <w:rPr>
          <w:rFonts w:ascii="Times New Roman" w:hAnsi="Times New Roman" w:eastAsia="宋体" w:cs="Times New Roman"/>
          <w:kern w:val="0"/>
          <w:sz w:val="22"/>
          <w:szCs w:val="22"/>
          <w:lang w:bidi="ar"/>
        </w:rPr>
      </w:pPr>
      <w:r>
        <w:rPr>
          <w:rFonts w:ascii="Times New Roman" w:hAnsi="Times New Roman" w:eastAsia="宋体" w:cs="Times New Roman"/>
          <w:kern w:val="0"/>
          <w:sz w:val="22"/>
          <w:szCs w:val="22"/>
          <w:lang w:bidi="ar"/>
        </w:rPr>
        <w:t>Silver Scholarship for Outstanding Students Granted in 12/2019</w:t>
      </w:r>
    </w:p>
    <w:p w14:paraId="4876AE78">
      <w:pPr>
        <w:pStyle w:val="18"/>
        <w:widowControl/>
        <w:numPr>
          <w:ilvl w:val="0"/>
          <w:numId w:val="3"/>
        </w:numPr>
        <w:spacing w:line="240" w:lineRule="exact"/>
        <w:ind w:left="360"/>
        <w:jc w:val="left"/>
        <w:rPr>
          <w:rFonts w:ascii="Times New Roman" w:hAnsi="Times New Roman" w:eastAsia="宋体" w:cs="Times New Roman"/>
          <w:color w:val="FF0000"/>
          <w:kern w:val="0"/>
          <w:sz w:val="22"/>
          <w:szCs w:val="22"/>
          <w:lang w:bidi="ar"/>
        </w:rPr>
      </w:pPr>
      <w:r>
        <w:rPr>
          <w:rFonts w:ascii="Times New Roman" w:hAnsi="Times New Roman" w:eastAsia="宋体" w:cs="Times New Roman"/>
          <w:color w:val="FF0000"/>
          <w:kern w:val="0"/>
          <w:sz w:val="22"/>
          <w:szCs w:val="22"/>
          <w:lang w:bidi="ar"/>
        </w:rPr>
        <w:t>Skills</w:t>
      </w:r>
    </w:p>
    <w:p w14:paraId="0C101600">
      <w:pPr>
        <w:widowControl/>
        <w:spacing w:line="400" w:lineRule="exact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宋体" w:cs="Times New Roman"/>
          <w:b/>
          <w:bCs/>
          <w:kern w:val="0"/>
          <w:sz w:val="24"/>
          <w:lang w:bidi="ar"/>
        </w:rPr>
        <w:t>Thesis R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  <w:lang w:bidi="ar"/>
        </w:rPr>
        <w:t>e</w:t>
      </w:r>
      <w:r>
        <w:rPr>
          <w:rFonts w:ascii="Times New Roman" w:hAnsi="Times New Roman" w:eastAsia="宋体" w:cs="Times New Roman"/>
          <w:b/>
          <w:bCs/>
          <w:kern w:val="0"/>
          <w:sz w:val="24"/>
          <w:lang w:bidi="ar"/>
        </w:rPr>
        <w:t xml:space="preserve">search Project </w:t>
      </w:r>
    </w:p>
    <w:p w14:paraId="6028C0C2">
      <w:pPr>
        <w:widowControl/>
        <w:spacing w:line="400" w:lineRule="exact"/>
        <w:rPr>
          <w:rFonts w:ascii="Times New Roman" w:hAnsi="Times New Roman" w:cs="Times New Roman"/>
          <w:sz w:val="22"/>
          <w:szCs w:val="22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23495</wp:posOffset>
                </wp:positionV>
                <wp:extent cx="6645910" cy="0"/>
                <wp:effectExtent l="0" t="0" r="0" b="0"/>
                <wp:wrapNone/>
                <wp:docPr id="432740058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59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margin-left:0pt;margin-top:1.85pt;height:0pt;width:523.3pt;z-index:251661312;mso-width-relative:page;mso-height-relative:page;" filled="f" stroked="t" coordsize="21600,21600" o:gfxdata="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RYtDbV&#10;AAAABQEAAA8AAAAAAAAAAQAgAAAAIgAAAGRycy9kb3ducmV2LnhtbFBLAQIUABQAAAAIAIdO4kDT&#10;bKG46gEAALoDAAAOAAAAAAAAAAEAIAAAACQBAABkcnMvZTJvRG9jLnhtbFBLBQYAAAAABgAGAFkB&#10;AACA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宋体" w:cs="Times New Roman"/>
          <w:b/>
          <w:bCs/>
          <w:kern w:val="0"/>
          <w:sz w:val="22"/>
          <w:szCs w:val="22"/>
          <w:lang w:bidi="ar"/>
        </w:rPr>
        <w:t xml:space="preserve">fMRI Based Major Depressive Disorder (MDD) Research via Deep Learning                           </w:t>
      </w:r>
      <w:r>
        <w:rPr>
          <w:rFonts w:ascii="Times New Roman" w:hAnsi="Times New Roman" w:eastAsia="宋体" w:cs="Times New Roman"/>
          <w:kern w:val="0"/>
          <w:sz w:val="22"/>
          <w:szCs w:val="22"/>
          <w:lang w:bidi="ar"/>
        </w:rPr>
        <w:t xml:space="preserve">         </w:t>
      </w:r>
      <w:r>
        <w:rPr>
          <w:rFonts w:ascii="Times New Roman" w:hAnsi="Times New Roman" w:eastAsia="宋体" w:cs="Times New Roman"/>
          <w:b/>
          <w:bCs/>
          <w:color w:val="FF0000"/>
          <w:kern w:val="0"/>
          <w:sz w:val="22"/>
          <w:szCs w:val="22"/>
          <w:lang w:bidi="ar"/>
        </w:rPr>
        <w:t xml:space="preserve">10/2023-12/2023 </w:t>
      </w:r>
    </w:p>
    <w:p w14:paraId="1677CC9D">
      <w:pPr>
        <w:widowControl/>
        <w:numPr>
          <w:ilvl w:val="0"/>
          <w:numId w:val="5"/>
        </w:numPr>
        <w:spacing w:line="240" w:lineRule="exact"/>
        <w:jc w:val="left"/>
        <w:rPr>
          <w:rFonts w:ascii="Times New Roman" w:hAnsi="Times New Roman" w:eastAsia="宋体" w:cs="Times New Roman"/>
          <w:kern w:val="0"/>
          <w:sz w:val="22"/>
          <w:szCs w:val="22"/>
          <w:lang w:bidi="ar"/>
        </w:rPr>
      </w:pPr>
      <w:r>
        <w:rPr>
          <w:rFonts w:ascii="Times New Roman" w:hAnsi="Times New Roman" w:eastAsia="宋体" w:cs="Times New Roman"/>
          <w:kern w:val="0"/>
          <w:sz w:val="22"/>
          <w:szCs w:val="22"/>
          <w:lang w:bidi="ar"/>
        </w:rPr>
        <w:t>Conducted extensive research on MDD using fMRI datasets, focusing on brain functionality</w:t>
      </w:r>
    </w:p>
    <w:p w14:paraId="0CF1595D">
      <w:pPr>
        <w:widowControl/>
        <w:numPr>
          <w:ilvl w:val="0"/>
          <w:numId w:val="5"/>
        </w:numPr>
        <w:spacing w:line="240" w:lineRule="exact"/>
        <w:jc w:val="left"/>
        <w:rPr>
          <w:rFonts w:ascii="Times New Roman" w:hAnsi="Times New Roman" w:eastAsia="宋体" w:cs="Times New Roman"/>
          <w:kern w:val="0"/>
          <w:sz w:val="22"/>
          <w:szCs w:val="22"/>
          <w:lang w:bidi="ar"/>
        </w:rPr>
      </w:pPr>
      <w:r>
        <w:rPr>
          <w:rFonts w:ascii="Times New Roman" w:hAnsi="Times New Roman" w:eastAsia="宋体" w:cs="Times New Roman"/>
          <w:kern w:val="0"/>
          <w:sz w:val="22"/>
          <w:szCs w:val="22"/>
          <w:lang w:bidi="ar"/>
        </w:rPr>
        <w:t>Modeled brain regions of interest (ROI) using Graph Convolutional Networks (GCN) to assist in the diagnosis of MDD by identifying physiological changes in patients’ brain areas and visualizing the results</w:t>
      </w:r>
    </w:p>
    <w:p w14:paraId="21FDEC59">
      <w:pPr>
        <w:widowControl/>
        <w:numPr>
          <w:ilvl w:val="0"/>
          <w:numId w:val="5"/>
        </w:numPr>
        <w:spacing w:line="240" w:lineRule="exact"/>
        <w:jc w:val="left"/>
        <w:rPr>
          <w:rFonts w:ascii="Times New Roman" w:hAnsi="Times New Roman" w:eastAsia="宋体" w:cs="Times New Roman"/>
          <w:kern w:val="0"/>
          <w:sz w:val="22"/>
          <w:szCs w:val="22"/>
          <w:lang w:bidi="ar"/>
        </w:rPr>
      </w:pPr>
      <w:r>
        <w:rPr>
          <w:rFonts w:ascii="Times New Roman" w:hAnsi="Times New Roman" w:eastAsia="宋体" w:cs="Times New Roman"/>
          <w:kern w:val="0"/>
          <w:sz w:val="22"/>
          <w:szCs w:val="22"/>
          <w:lang w:bidi="ar"/>
        </w:rPr>
        <w:t>Developed and tested a diagnostic framework to identify depression-related brain regions</w:t>
      </w:r>
    </w:p>
    <w:p w14:paraId="2560E894">
      <w:pPr>
        <w:widowControl/>
        <w:spacing w:line="400" w:lineRule="exact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宋体" w:cs="Times New Roman"/>
          <w:b/>
          <w:bCs/>
          <w:kern w:val="0"/>
          <w:sz w:val="24"/>
          <w:lang w:bidi="ar"/>
        </w:rPr>
        <w:t>C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  <w:lang w:bidi="ar"/>
        </w:rPr>
        <w:t>om</w:t>
      </w:r>
      <w:r>
        <w:rPr>
          <w:rFonts w:ascii="Times New Roman" w:hAnsi="Times New Roman" w:eastAsia="宋体" w:cs="Times New Roman"/>
          <w:b/>
          <w:bCs/>
          <w:kern w:val="0"/>
          <w:sz w:val="24"/>
          <w:lang w:bidi="ar"/>
        </w:rPr>
        <w:t>petitions</w:t>
      </w:r>
    </w:p>
    <w:p w14:paraId="11C72BDE">
      <w:pPr>
        <w:widowControl/>
        <w:spacing w:line="400" w:lineRule="exact"/>
        <w:jc w:val="distribute"/>
        <w:rPr>
          <w:rFonts w:ascii="Times New Roman" w:hAnsi="Times New Roman" w:cs="Times New Roman"/>
          <w:sz w:val="22"/>
          <w:szCs w:val="22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23495</wp:posOffset>
                </wp:positionV>
                <wp:extent cx="6645910" cy="0"/>
                <wp:effectExtent l="0" t="0" r="0" b="0"/>
                <wp:wrapNone/>
                <wp:docPr id="645711180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59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margin-left:0pt;margin-top:1.85pt;height:0pt;width:523.3pt;z-index:251662336;mso-width-relative:page;mso-height-relative:page;" filled="f" stroked="t" coordsize="21600,21600" o:gfxdata="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0WLQ21QAA&#10;AAUBAAAPAAAAAAAAAAEAIAAAACIAAABkcnMvZG93bnJldi54bWxQSwECFAAUAAAACACHTuJAIQOF&#10;p+gBAAC6AwAADgAAAAAAAAABACAAAAAkAQAAZHJzL2Uyb0RvYy54bWxQSwUGAAAAAAYABgBZAQAA&#10;fg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宋体" w:cs="Times New Roman"/>
          <w:b/>
          <w:bCs/>
          <w:kern w:val="0"/>
          <w:sz w:val="22"/>
          <w:szCs w:val="22"/>
          <w:lang w:bidi="ar"/>
        </w:rPr>
        <w:t>I</w:t>
      </w:r>
      <w:r>
        <w:rPr>
          <w:rFonts w:hint="eastAsia" w:ascii="Times New Roman" w:hAnsi="Times New Roman" w:eastAsia="宋体" w:cs="Times New Roman"/>
          <w:b/>
          <w:bCs/>
          <w:kern w:val="0"/>
          <w:sz w:val="22"/>
          <w:szCs w:val="22"/>
          <w:lang w:bidi="ar"/>
        </w:rPr>
        <w:t>n</w:t>
      </w:r>
      <w:r>
        <w:rPr>
          <w:rFonts w:ascii="Times New Roman" w:hAnsi="Times New Roman" w:eastAsia="宋体" w:cs="Times New Roman"/>
          <w:b/>
          <w:bCs/>
          <w:kern w:val="0"/>
          <w:sz w:val="22"/>
          <w:szCs w:val="22"/>
          <w:lang w:bidi="ar"/>
        </w:rPr>
        <w:t xml:space="preserve">ternational Genetically Engineered Machine Competition                                                        </w:t>
      </w:r>
      <w:r>
        <w:rPr>
          <w:rFonts w:ascii="Times New Roman" w:hAnsi="Times New Roman" w:eastAsia="宋体" w:cs="Times New Roman"/>
          <w:kern w:val="0"/>
          <w:sz w:val="22"/>
          <w:szCs w:val="22"/>
          <w:lang w:bidi="ar"/>
        </w:rPr>
        <w:t xml:space="preserve">         </w:t>
      </w:r>
      <w:r>
        <w:rPr>
          <w:rFonts w:ascii="Times New Roman" w:hAnsi="Times New Roman" w:eastAsia="宋体" w:cs="Times New Roman"/>
          <w:b/>
          <w:bCs/>
          <w:color w:val="FF0000"/>
          <w:kern w:val="0"/>
          <w:sz w:val="22"/>
          <w:szCs w:val="22"/>
          <w:lang w:bidi="ar"/>
        </w:rPr>
        <w:t xml:space="preserve">10/2021-12/2021 </w:t>
      </w:r>
    </w:p>
    <w:p w14:paraId="20EA9CAC">
      <w:pPr>
        <w:widowControl/>
        <w:numPr>
          <w:ilvl w:val="0"/>
          <w:numId w:val="5"/>
        </w:numPr>
        <w:spacing w:line="240" w:lineRule="exact"/>
        <w:jc w:val="left"/>
        <w:rPr>
          <w:rFonts w:ascii="Times New Roman" w:hAnsi="Times New Roman" w:eastAsia="宋体" w:cs="Times New Roman"/>
          <w:kern w:val="0"/>
          <w:sz w:val="22"/>
          <w:szCs w:val="22"/>
          <w:lang w:bidi="ar"/>
        </w:rPr>
      </w:pPr>
      <w:r>
        <w:rPr>
          <w:rFonts w:ascii="Times New Roman" w:hAnsi="Times New Roman" w:eastAsia="宋体" w:cs="Times New Roman"/>
          <w:kern w:val="0"/>
          <w:sz w:val="22"/>
          <w:szCs w:val="22"/>
          <w:lang w:bidi="ar"/>
        </w:rPr>
        <w:t xml:space="preserve">Focused on synthetic biology and genetic engineering and conducted public education on machine learning model </w:t>
      </w:r>
    </w:p>
    <w:p w14:paraId="63892EBA">
      <w:pPr>
        <w:widowControl/>
        <w:numPr>
          <w:ilvl w:val="0"/>
          <w:numId w:val="5"/>
        </w:numPr>
        <w:spacing w:line="240" w:lineRule="exact"/>
        <w:jc w:val="left"/>
        <w:rPr>
          <w:rFonts w:ascii="Times New Roman" w:hAnsi="Times New Roman" w:eastAsia="宋体" w:cs="Times New Roman"/>
          <w:kern w:val="0"/>
          <w:sz w:val="22"/>
          <w:szCs w:val="22"/>
          <w:lang w:bidi="ar"/>
        </w:rPr>
      </w:pPr>
      <w:r>
        <w:rPr>
          <w:rFonts w:ascii="Times New Roman" w:hAnsi="Times New Roman" w:eastAsia="宋体" w:cs="Times New Roman"/>
          <w:kern w:val="0"/>
          <w:sz w:val="22"/>
          <w:szCs w:val="22"/>
          <w:lang w:bidi="ar"/>
        </w:rPr>
        <w:t>Improved parts of the AlphaFold2 model for more accurate protein sequence prediction</w:t>
      </w:r>
    </w:p>
    <w:p w14:paraId="20D270E9">
      <w:pPr>
        <w:widowControl/>
        <w:numPr>
          <w:ilvl w:val="0"/>
          <w:numId w:val="5"/>
        </w:numPr>
        <w:spacing w:line="240" w:lineRule="exact"/>
        <w:jc w:val="left"/>
        <w:rPr>
          <w:rFonts w:ascii="Times New Roman" w:hAnsi="Times New Roman" w:eastAsia="宋体" w:cs="Times New Roman"/>
          <w:kern w:val="0"/>
          <w:sz w:val="22"/>
          <w:szCs w:val="22"/>
          <w:lang w:bidi="ar"/>
        </w:rPr>
      </w:pPr>
      <w:r>
        <w:rPr>
          <w:rFonts w:ascii="Times New Roman" w:hAnsi="Times New Roman" w:eastAsia="宋体" w:cs="Times New Roman"/>
          <w:kern w:val="0"/>
          <w:sz w:val="22"/>
          <w:szCs w:val="22"/>
          <w:lang w:bidi="ar"/>
        </w:rPr>
        <w:t>Contributed to the team’s success, winning a Silver Medal at the national level in 2021</w:t>
      </w:r>
    </w:p>
    <w:p w14:paraId="44425E3B">
      <w:pPr>
        <w:widowControl/>
        <w:spacing w:line="400" w:lineRule="exact"/>
        <w:jc w:val="distribute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宋体" w:cs="Times New Roman"/>
          <w:b/>
          <w:bCs/>
          <w:kern w:val="0"/>
          <w:sz w:val="22"/>
          <w:szCs w:val="22"/>
          <w:lang w:bidi="ar"/>
        </w:rPr>
        <w:t xml:space="preserve">AI Development for Competitive Gaming - Tencent AI Challenge                                                       </w:t>
      </w:r>
      <w:r>
        <w:rPr>
          <w:rFonts w:ascii="Times New Roman" w:hAnsi="Times New Roman" w:eastAsia="宋体" w:cs="Times New Roman"/>
          <w:b/>
          <w:bCs/>
          <w:color w:val="FF0000"/>
          <w:kern w:val="0"/>
          <w:sz w:val="22"/>
          <w:szCs w:val="22"/>
          <w:lang w:bidi="ar"/>
        </w:rPr>
        <w:t xml:space="preserve">10/2021-12/2021 </w:t>
      </w:r>
    </w:p>
    <w:p w14:paraId="4125D121">
      <w:pPr>
        <w:widowControl/>
        <w:numPr>
          <w:ilvl w:val="0"/>
          <w:numId w:val="5"/>
        </w:numPr>
        <w:spacing w:line="240" w:lineRule="exact"/>
        <w:jc w:val="left"/>
        <w:rPr>
          <w:rFonts w:ascii="Times New Roman" w:hAnsi="Times New Roman" w:eastAsia="宋体" w:cs="Times New Roman"/>
          <w:kern w:val="0"/>
          <w:sz w:val="22"/>
          <w:szCs w:val="22"/>
          <w:lang w:bidi="ar"/>
        </w:rPr>
      </w:pPr>
      <w:r>
        <w:rPr>
          <w:rFonts w:ascii="Times New Roman" w:hAnsi="Times New Roman" w:eastAsia="宋体" w:cs="Times New Roman"/>
          <w:kern w:val="0"/>
          <w:sz w:val="22"/>
          <w:szCs w:val="22"/>
          <w:lang w:bidi="ar"/>
        </w:rPr>
        <w:t xml:space="preserve">Developed AI models using supervised learning techniques to achieve human-level performance in multiplayer online battle arena (MOBA) games, and implemented multi-agent systems to facilitate strategic AI interactions </w:t>
      </w:r>
    </w:p>
    <w:p w14:paraId="62D4B4B4">
      <w:pPr>
        <w:widowControl/>
        <w:numPr>
          <w:ilvl w:val="0"/>
          <w:numId w:val="5"/>
        </w:numPr>
        <w:spacing w:line="240" w:lineRule="exact"/>
        <w:jc w:val="left"/>
        <w:rPr>
          <w:rFonts w:ascii="Times New Roman" w:hAnsi="Times New Roman" w:eastAsia="宋体" w:cs="Times New Roman"/>
          <w:kern w:val="0"/>
          <w:sz w:val="22"/>
          <w:szCs w:val="22"/>
          <w:lang w:bidi="ar"/>
        </w:rPr>
      </w:pPr>
      <w:r>
        <w:rPr>
          <w:rFonts w:ascii="Times New Roman" w:hAnsi="Times New Roman" w:eastAsia="宋体" w:cs="Times New Roman"/>
          <w:kern w:val="0"/>
          <w:sz w:val="22"/>
          <w:szCs w:val="22"/>
          <w:lang w:bidi="ar"/>
        </w:rPr>
        <w:t>Conducted research on competitive reinforcement learning, focusing on AI behaviors in game scenarios</w:t>
      </w:r>
    </w:p>
    <w:p w14:paraId="152555CE">
      <w:pPr>
        <w:widowControl/>
        <w:spacing w:line="400" w:lineRule="exact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宋体" w:cs="Times New Roman"/>
          <w:b/>
          <w:bCs/>
          <w:kern w:val="0"/>
          <w:sz w:val="24"/>
          <w:lang w:bidi="ar"/>
        </w:rPr>
        <w:t xml:space="preserve">Course Projects </w:t>
      </w:r>
    </w:p>
    <w:p w14:paraId="54596F57">
      <w:pPr>
        <w:widowControl/>
        <w:spacing w:line="400" w:lineRule="exact"/>
        <w:jc w:val="distribute"/>
        <w:rPr>
          <w:rFonts w:ascii="Times New Roman" w:hAnsi="Times New Roman" w:cs="Times New Roman"/>
          <w:sz w:val="22"/>
          <w:szCs w:val="22"/>
        </w:rPr>
      </w:pPr>
      <w:bookmarkStart w:id="1" w:name="OLE_LINK2"/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23495</wp:posOffset>
                </wp:positionV>
                <wp:extent cx="6645910" cy="0"/>
                <wp:effectExtent l="0" t="0" r="0" b="0"/>
                <wp:wrapNone/>
                <wp:docPr id="207889288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59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margin-left:0pt;margin-top:1.85pt;height:0pt;width:523.3pt;z-index:251660288;mso-width-relative:page;mso-height-relative:page;" filled="f" stroked="t" coordsize="21600,21600" o:gfxdata="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RYtDbV&#10;AAAABQEAAA8AAAAAAAAAAQAgAAAAIgAAAGRycy9kb3ducmV2LnhtbFBLAQIUABQAAAAIAIdO4kBi&#10;2d/N6gEAALsDAAAOAAAAAAAAAAEAIAAAACQBAABkcnMvZTJvRG9jLnhtbFBLBQYAAAAABgAGAFkB&#10;AACA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宋体" w:cs="Times New Roman"/>
          <w:b/>
          <w:bCs/>
          <w:kern w:val="0"/>
          <w:sz w:val="22"/>
          <w:szCs w:val="22"/>
          <w:lang w:bidi="ar"/>
        </w:rPr>
        <w:t>W</w:t>
      </w:r>
      <w:r>
        <w:rPr>
          <w:rFonts w:hint="eastAsia" w:ascii="Times New Roman" w:hAnsi="Times New Roman" w:eastAsia="宋体" w:cs="Times New Roman"/>
          <w:b/>
          <w:bCs/>
          <w:kern w:val="0"/>
          <w:sz w:val="22"/>
          <w:szCs w:val="22"/>
          <w:lang w:bidi="ar"/>
        </w:rPr>
        <w:t>e</w:t>
      </w:r>
      <w:r>
        <w:rPr>
          <w:rFonts w:ascii="Times New Roman" w:hAnsi="Times New Roman" w:eastAsia="宋体" w:cs="Times New Roman"/>
          <w:b/>
          <w:bCs/>
          <w:kern w:val="0"/>
          <w:sz w:val="22"/>
          <w:szCs w:val="22"/>
          <w:lang w:bidi="ar"/>
        </w:rPr>
        <w:t xml:space="preserve">b Experiment Project - Knowledge-Aware Recommendation System for Douban Movies </w:t>
      </w:r>
      <w:r>
        <w:rPr>
          <w:rFonts w:ascii="Times New Roman" w:hAnsi="Times New Roman" w:eastAsia="宋体" w:cs="Times New Roman"/>
          <w:kern w:val="0"/>
          <w:sz w:val="22"/>
          <w:szCs w:val="22"/>
          <w:lang w:bidi="ar"/>
        </w:rPr>
        <w:t xml:space="preserve">         </w:t>
      </w:r>
      <w:r>
        <w:rPr>
          <w:rFonts w:ascii="Times New Roman" w:hAnsi="Times New Roman" w:eastAsia="宋体" w:cs="Times New Roman"/>
          <w:b/>
          <w:bCs/>
          <w:color w:val="FF0000"/>
          <w:kern w:val="0"/>
          <w:sz w:val="22"/>
          <w:szCs w:val="22"/>
          <w:lang w:bidi="ar"/>
        </w:rPr>
        <w:t>10/202</w:t>
      </w:r>
      <w:r>
        <w:rPr>
          <w:rFonts w:hint="eastAsia" w:ascii="Times New Roman" w:hAnsi="Times New Roman" w:eastAsia="宋体" w:cs="Times New Roman"/>
          <w:b/>
          <w:bCs/>
          <w:color w:val="FF0000"/>
          <w:kern w:val="0"/>
          <w:sz w:val="22"/>
          <w:szCs w:val="22"/>
          <w:lang w:bidi="ar"/>
        </w:rPr>
        <w:t>2</w:t>
      </w:r>
      <w:r>
        <w:rPr>
          <w:rFonts w:ascii="Times New Roman" w:hAnsi="Times New Roman" w:eastAsia="宋体" w:cs="Times New Roman"/>
          <w:b/>
          <w:bCs/>
          <w:color w:val="FF0000"/>
          <w:kern w:val="0"/>
          <w:sz w:val="22"/>
          <w:szCs w:val="22"/>
          <w:lang w:bidi="ar"/>
        </w:rPr>
        <w:t>-12/202</w:t>
      </w:r>
      <w:r>
        <w:rPr>
          <w:rFonts w:hint="eastAsia" w:ascii="Times New Roman" w:hAnsi="Times New Roman" w:eastAsia="宋体" w:cs="Times New Roman"/>
          <w:b/>
          <w:bCs/>
          <w:color w:val="FF0000"/>
          <w:kern w:val="0"/>
          <w:sz w:val="22"/>
          <w:szCs w:val="22"/>
          <w:lang w:bidi="ar"/>
        </w:rPr>
        <w:t>2</w:t>
      </w:r>
      <w:r>
        <w:rPr>
          <w:rFonts w:ascii="Times New Roman" w:hAnsi="Times New Roman" w:eastAsia="宋体" w:cs="Times New Roman"/>
          <w:b/>
          <w:bCs/>
          <w:color w:val="FF0000"/>
          <w:kern w:val="0"/>
          <w:sz w:val="22"/>
          <w:szCs w:val="22"/>
          <w:lang w:bidi="ar"/>
        </w:rPr>
        <w:t xml:space="preserve"> </w:t>
      </w:r>
    </w:p>
    <w:bookmarkEnd w:id="1"/>
    <w:p w14:paraId="06113C98">
      <w:pPr>
        <w:widowControl/>
        <w:numPr>
          <w:ilvl w:val="0"/>
          <w:numId w:val="5"/>
        </w:numPr>
        <w:spacing w:line="240" w:lineRule="exact"/>
        <w:jc w:val="left"/>
        <w:rPr>
          <w:rFonts w:ascii="Times New Roman" w:hAnsi="Times New Roman" w:eastAsia="宋体" w:cs="Times New Roman"/>
          <w:kern w:val="0"/>
          <w:sz w:val="22"/>
          <w:szCs w:val="22"/>
          <w:lang w:bidi="ar"/>
        </w:rPr>
      </w:pPr>
      <w:r>
        <w:rPr>
          <w:rFonts w:ascii="Times New Roman" w:hAnsi="Times New Roman" w:eastAsia="宋体" w:cs="Times New Roman"/>
          <w:kern w:val="0"/>
          <w:sz w:val="22"/>
          <w:szCs w:val="22"/>
          <w:lang w:bidi="ar"/>
        </w:rPr>
        <w:t>Crawled and processed data from Douban Movie and Book webpages, generating word embeddings by using wordvec2 and removing tokenization and stop words</w:t>
      </w:r>
    </w:p>
    <w:p w14:paraId="5E4E3A7B">
      <w:pPr>
        <w:widowControl/>
        <w:numPr>
          <w:ilvl w:val="0"/>
          <w:numId w:val="5"/>
        </w:numPr>
        <w:spacing w:line="240" w:lineRule="exact"/>
        <w:jc w:val="left"/>
        <w:rPr>
          <w:rFonts w:ascii="Times New Roman" w:hAnsi="Times New Roman" w:eastAsia="宋体" w:cs="Times New Roman"/>
          <w:kern w:val="0"/>
          <w:sz w:val="22"/>
          <w:szCs w:val="22"/>
          <w:lang w:bidi="ar"/>
        </w:rPr>
      </w:pPr>
      <w:r>
        <w:rPr>
          <w:rFonts w:ascii="Times New Roman" w:hAnsi="Times New Roman" w:eastAsia="宋体" w:cs="Times New Roman"/>
          <w:kern w:val="0"/>
          <w:sz w:val="22"/>
          <w:szCs w:val="22"/>
          <w:lang w:bidi="ar"/>
        </w:rPr>
        <w:t>Developed a Boolean retrieval system and an inverted index for movies and books, and created a search engine and a personalized recommendation system using SVD, collaborative filtering, and graph compression algorithms</w:t>
      </w:r>
    </w:p>
    <w:p w14:paraId="7A26616A">
      <w:pPr>
        <w:widowControl/>
        <w:spacing w:line="400" w:lineRule="exact"/>
        <w:jc w:val="distribute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宋体" w:cs="Times New Roman"/>
          <w:b/>
          <w:bCs/>
          <w:kern w:val="0"/>
          <w:sz w:val="22"/>
          <w:szCs w:val="22"/>
          <w:lang w:bidi="ar"/>
        </w:rPr>
        <w:t xml:space="preserve">Compiler Principles Project - LightIR C Compiler                                                                                </w:t>
      </w:r>
      <w:r>
        <w:rPr>
          <w:rFonts w:ascii="Times New Roman" w:hAnsi="Times New Roman" w:eastAsia="宋体" w:cs="Times New Roman"/>
          <w:b/>
          <w:bCs/>
          <w:color w:val="FF0000"/>
          <w:kern w:val="0"/>
          <w:sz w:val="22"/>
          <w:szCs w:val="22"/>
          <w:lang w:bidi="ar"/>
        </w:rPr>
        <w:t>10/202</w:t>
      </w:r>
      <w:r>
        <w:rPr>
          <w:rFonts w:hint="eastAsia" w:ascii="Times New Roman" w:hAnsi="Times New Roman" w:eastAsia="宋体" w:cs="Times New Roman"/>
          <w:b/>
          <w:bCs/>
          <w:color w:val="FF0000"/>
          <w:kern w:val="0"/>
          <w:sz w:val="22"/>
          <w:szCs w:val="22"/>
          <w:lang w:bidi="ar"/>
        </w:rPr>
        <w:t>2</w:t>
      </w:r>
      <w:r>
        <w:rPr>
          <w:rFonts w:ascii="Times New Roman" w:hAnsi="Times New Roman" w:eastAsia="宋体" w:cs="Times New Roman"/>
          <w:b/>
          <w:bCs/>
          <w:color w:val="FF0000"/>
          <w:kern w:val="0"/>
          <w:sz w:val="22"/>
          <w:szCs w:val="22"/>
          <w:lang w:bidi="ar"/>
        </w:rPr>
        <w:t>-12/202</w:t>
      </w:r>
      <w:r>
        <w:rPr>
          <w:rFonts w:hint="eastAsia" w:ascii="Times New Roman" w:hAnsi="Times New Roman" w:eastAsia="宋体" w:cs="Times New Roman"/>
          <w:b/>
          <w:bCs/>
          <w:color w:val="FF0000"/>
          <w:kern w:val="0"/>
          <w:sz w:val="22"/>
          <w:szCs w:val="22"/>
          <w:lang w:bidi="ar"/>
        </w:rPr>
        <w:t>2</w:t>
      </w:r>
      <w:r>
        <w:rPr>
          <w:rFonts w:ascii="Times New Roman" w:hAnsi="Times New Roman" w:eastAsia="宋体" w:cs="Times New Roman"/>
          <w:b/>
          <w:bCs/>
          <w:color w:val="FF0000"/>
          <w:kern w:val="0"/>
          <w:sz w:val="22"/>
          <w:szCs w:val="22"/>
          <w:lang w:bidi="ar"/>
        </w:rPr>
        <w:t xml:space="preserve"> </w:t>
      </w:r>
    </w:p>
    <w:p w14:paraId="2D740C74">
      <w:pPr>
        <w:widowControl/>
        <w:numPr>
          <w:ilvl w:val="0"/>
          <w:numId w:val="5"/>
        </w:numPr>
        <w:spacing w:line="240" w:lineRule="exact"/>
        <w:jc w:val="left"/>
        <w:rPr>
          <w:rFonts w:ascii="Times New Roman" w:hAnsi="Times New Roman" w:eastAsia="宋体" w:cs="Times New Roman"/>
          <w:kern w:val="0"/>
          <w:sz w:val="22"/>
          <w:szCs w:val="22"/>
          <w:lang w:bidi="ar"/>
        </w:rPr>
      </w:pPr>
      <w:r>
        <w:rPr>
          <w:rFonts w:ascii="Times New Roman" w:hAnsi="Times New Roman" w:eastAsia="宋体" w:cs="Times New Roman"/>
          <w:kern w:val="0"/>
          <w:sz w:val="22"/>
          <w:szCs w:val="22"/>
          <w:lang w:bidi="ar"/>
        </w:rPr>
        <w:t>Generated intermediate code based on abstract syntax tree, implemented constant propagation, loop invariant code motion, active variable analysis and other passes, and generated assembly code from intermediate code</w:t>
      </w:r>
    </w:p>
    <w:p w14:paraId="580E9C2D">
      <w:pPr>
        <w:widowControl/>
        <w:spacing w:line="400" w:lineRule="exact"/>
        <w:jc w:val="distribute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宋体" w:cs="Times New Roman"/>
          <w:b/>
          <w:bCs/>
          <w:kern w:val="0"/>
          <w:sz w:val="22"/>
          <w:szCs w:val="22"/>
          <w:lang w:bidi="ar"/>
        </w:rPr>
        <w:t xml:space="preserve">Operating Systems Project - Linux Kernel Module and Page Table Analysis                                     </w:t>
      </w:r>
      <w:r>
        <w:rPr>
          <w:rFonts w:ascii="Times New Roman" w:hAnsi="Times New Roman" w:eastAsia="宋体" w:cs="Times New Roman"/>
          <w:b/>
          <w:bCs/>
          <w:color w:val="FF0000"/>
          <w:kern w:val="0"/>
          <w:sz w:val="22"/>
          <w:szCs w:val="22"/>
          <w:lang w:bidi="ar"/>
        </w:rPr>
        <w:t>10/202</w:t>
      </w:r>
      <w:r>
        <w:rPr>
          <w:rFonts w:hint="eastAsia" w:ascii="Times New Roman" w:hAnsi="Times New Roman" w:eastAsia="宋体" w:cs="Times New Roman"/>
          <w:b/>
          <w:bCs/>
          <w:color w:val="FF0000"/>
          <w:kern w:val="0"/>
          <w:sz w:val="22"/>
          <w:szCs w:val="22"/>
          <w:lang w:bidi="ar"/>
        </w:rPr>
        <w:t>2</w:t>
      </w:r>
      <w:r>
        <w:rPr>
          <w:rFonts w:ascii="Times New Roman" w:hAnsi="Times New Roman" w:eastAsia="宋体" w:cs="Times New Roman"/>
          <w:b/>
          <w:bCs/>
          <w:color w:val="FF0000"/>
          <w:kern w:val="0"/>
          <w:sz w:val="22"/>
          <w:szCs w:val="22"/>
          <w:lang w:bidi="ar"/>
        </w:rPr>
        <w:t>-12/202</w:t>
      </w:r>
      <w:r>
        <w:rPr>
          <w:rFonts w:hint="eastAsia" w:ascii="Times New Roman" w:hAnsi="Times New Roman" w:eastAsia="宋体" w:cs="Times New Roman"/>
          <w:b/>
          <w:bCs/>
          <w:color w:val="FF0000"/>
          <w:kern w:val="0"/>
          <w:sz w:val="22"/>
          <w:szCs w:val="22"/>
          <w:lang w:bidi="ar"/>
        </w:rPr>
        <w:t>2</w:t>
      </w:r>
      <w:r>
        <w:rPr>
          <w:rFonts w:ascii="Times New Roman" w:hAnsi="Times New Roman" w:eastAsia="宋体" w:cs="Times New Roman"/>
          <w:b/>
          <w:bCs/>
          <w:color w:val="FF0000"/>
          <w:kern w:val="0"/>
          <w:sz w:val="22"/>
          <w:szCs w:val="22"/>
          <w:lang w:bidi="ar"/>
        </w:rPr>
        <w:t xml:space="preserve"> </w:t>
      </w:r>
    </w:p>
    <w:p w14:paraId="438A429D">
      <w:pPr>
        <w:widowControl/>
        <w:numPr>
          <w:ilvl w:val="0"/>
          <w:numId w:val="5"/>
        </w:numPr>
        <w:spacing w:line="240" w:lineRule="exact"/>
        <w:jc w:val="left"/>
        <w:rPr>
          <w:rFonts w:ascii="Times New Roman" w:hAnsi="Times New Roman" w:eastAsia="宋体" w:cs="Times New Roman"/>
          <w:kern w:val="0"/>
          <w:sz w:val="22"/>
          <w:szCs w:val="22"/>
          <w:lang w:bidi="ar"/>
        </w:rPr>
      </w:pPr>
      <w:r>
        <w:rPr>
          <w:rFonts w:ascii="Times New Roman" w:hAnsi="Times New Roman" w:eastAsia="宋体" w:cs="Times New Roman"/>
          <w:kern w:val="0"/>
          <w:sz w:val="22"/>
          <w:szCs w:val="22"/>
          <w:lang w:bidi="ar"/>
        </w:rPr>
        <w:t>Utilized procfs and sysfs to traverse vma for page table analysis</w:t>
      </w:r>
    </w:p>
    <w:p w14:paraId="2A2A59D4">
      <w:pPr>
        <w:widowControl/>
        <w:numPr>
          <w:ilvl w:val="0"/>
          <w:numId w:val="5"/>
        </w:numPr>
        <w:spacing w:line="240" w:lineRule="exact"/>
        <w:jc w:val="left"/>
        <w:rPr>
          <w:rFonts w:ascii="Times New Roman" w:hAnsi="Times New Roman" w:eastAsia="宋体" w:cs="Times New Roman"/>
          <w:kern w:val="0"/>
          <w:sz w:val="22"/>
          <w:szCs w:val="22"/>
          <w:lang w:bidi="ar"/>
        </w:rPr>
      </w:pPr>
      <w:r>
        <w:rPr>
          <w:rFonts w:ascii="Times New Roman" w:hAnsi="Times New Roman" w:eastAsia="宋体" w:cs="Times New Roman"/>
          <w:kern w:val="0"/>
          <w:sz w:val="22"/>
          <w:szCs w:val="22"/>
          <w:lang w:bidi="ar"/>
        </w:rPr>
        <w:t>Implemented page hotness and coldness detection algorithms and developed a simple Linux kernel module</w:t>
      </w:r>
    </w:p>
    <w:p w14:paraId="35C4D6DC">
      <w:pPr>
        <w:widowControl/>
        <w:spacing w:line="400" w:lineRule="exact"/>
        <w:jc w:val="distribute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宋体" w:cs="Times New Roman"/>
          <w:b/>
          <w:bCs/>
          <w:kern w:val="0"/>
          <w:sz w:val="22"/>
          <w:szCs w:val="22"/>
          <w:lang w:bidi="ar"/>
        </w:rPr>
        <w:t xml:space="preserve">AI in Geoscience                                                                                                                                          </w:t>
      </w:r>
      <w:r>
        <w:rPr>
          <w:rFonts w:ascii="Times New Roman" w:hAnsi="Times New Roman" w:eastAsia="宋体" w:cs="Times New Roman"/>
          <w:b/>
          <w:bCs/>
          <w:color w:val="FF0000"/>
          <w:kern w:val="0"/>
          <w:sz w:val="22"/>
          <w:szCs w:val="22"/>
          <w:lang w:bidi="ar"/>
        </w:rPr>
        <w:t>10/202</w:t>
      </w:r>
      <w:r>
        <w:rPr>
          <w:rFonts w:hint="eastAsia" w:ascii="Times New Roman" w:hAnsi="Times New Roman" w:eastAsia="宋体" w:cs="Times New Roman"/>
          <w:b/>
          <w:bCs/>
          <w:color w:val="FF0000"/>
          <w:kern w:val="0"/>
          <w:sz w:val="22"/>
          <w:szCs w:val="22"/>
          <w:lang w:bidi="ar"/>
        </w:rPr>
        <w:t>2</w:t>
      </w:r>
      <w:r>
        <w:rPr>
          <w:rFonts w:ascii="Times New Roman" w:hAnsi="Times New Roman" w:eastAsia="宋体" w:cs="Times New Roman"/>
          <w:b/>
          <w:bCs/>
          <w:color w:val="FF0000"/>
          <w:kern w:val="0"/>
          <w:sz w:val="22"/>
          <w:szCs w:val="22"/>
          <w:lang w:bidi="ar"/>
        </w:rPr>
        <w:t>-12/202</w:t>
      </w:r>
      <w:r>
        <w:rPr>
          <w:rFonts w:hint="eastAsia" w:ascii="Times New Roman" w:hAnsi="Times New Roman" w:eastAsia="宋体" w:cs="Times New Roman"/>
          <w:b/>
          <w:bCs/>
          <w:color w:val="FF0000"/>
          <w:kern w:val="0"/>
          <w:sz w:val="22"/>
          <w:szCs w:val="22"/>
          <w:lang w:bidi="ar"/>
        </w:rPr>
        <w:t>2</w:t>
      </w:r>
      <w:r>
        <w:rPr>
          <w:rFonts w:ascii="Times New Roman" w:hAnsi="Times New Roman" w:eastAsia="宋体" w:cs="Times New Roman"/>
          <w:b/>
          <w:bCs/>
          <w:color w:val="FF0000"/>
          <w:kern w:val="0"/>
          <w:sz w:val="22"/>
          <w:szCs w:val="22"/>
          <w:lang w:bidi="ar"/>
        </w:rPr>
        <w:t xml:space="preserve"> </w:t>
      </w:r>
    </w:p>
    <w:p w14:paraId="5B737C47">
      <w:pPr>
        <w:widowControl/>
        <w:numPr>
          <w:ilvl w:val="0"/>
          <w:numId w:val="5"/>
        </w:numPr>
        <w:spacing w:line="240" w:lineRule="exact"/>
        <w:jc w:val="left"/>
        <w:rPr>
          <w:rFonts w:ascii="Times New Roman" w:hAnsi="Times New Roman" w:eastAsia="宋体" w:cs="Times New Roman"/>
          <w:kern w:val="0"/>
          <w:sz w:val="22"/>
          <w:szCs w:val="22"/>
          <w:lang w:bidi="ar"/>
        </w:rPr>
      </w:pPr>
      <w:r>
        <w:rPr>
          <w:rFonts w:ascii="Times New Roman" w:hAnsi="Times New Roman" w:eastAsia="宋体" w:cs="Times New Roman"/>
          <w:kern w:val="0"/>
          <w:sz w:val="22"/>
          <w:szCs w:val="22"/>
          <w:lang w:bidi="ar"/>
        </w:rPr>
        <w:t>Performed multi-classification tasks on over 1000 rock images using attention mechanism</w:t>
      </w:r>
    </w:p>
    <w:p w14:paraId="78739F22">
      <w:pPr>
        <w:widowControl/>
        <w:spacing w:line="400" w:lineRule="exact"/>
        <w:jc w:val="distribute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宋体" w:cs="Times New Roman"/>
          <w:b/>
          <w:bCs/>
          <w:kern w:val="0"/>
          <w:sz w:val="22"/>
          <w:szCs w:val="22"/>
          <w:lang w:bidi="ar"/>
        </w:rPr>
        <w:t xml:space="preserve">Advancement in Smart Home Cleaning Technologies in the 4.0 Era                                                    </w:t>
      </w:r>
      <w:r>
        <w:rPr>
          <w:rFonts w:ascii="Times New Roman" w:hAnsi="Times New Roman" w:eastAsia="宋体" w:cs="Times New Roman"/>
          <w:b/>
          <w:bCs/>
          <w:color w:val="FF0000"/>
          <w:kern w:val="0"/>
          <w:sz w:val="22"/>
          <w:szCs w:val="22"/>
          <w:lang w:bidi="ar"/>
        </w:rPr>
        <w:t>10/202</w:t>
      </w:r>
      <w:r>
        <w:rPr>
          <w:rFonts w:hint="eastAsia" w:ascii="Times New Roman" w:hAnsi="Times New Roman" w:eastAsia="宋体" w:cs="Times New Roman"/>
          <w:b/>
          <w:bCs/>
          <w:color w:val="FF0000"/>
          <w:kern w:val="0"/>
          <w:sz w:val="22"/>
          <w:szCs w:val="22"/>
          <w:lang w:bidi="ar"/>
        </w:rPr>
        <w:t>2</w:t>
      </w:r>
      <w:r>
        <w:rPr>
          <w:rFonts w:ascii="Times New Roman" w:hAnsi="Times New Roman" w:eastAsia="宋体" w:cs="Times New Roman"/>
          <w:b/>
          <w:bCs/>
          <w:color w:val="FF0000"/>
          <w:kern w:val="0"/>
          <w:sz w:val="22"/>
          <w:szCs w:val="22"/>
          <w:lang w:bidi="ar"/>
        </w:rPr>
        <w:t>-12/202</w:t>
      </w:r>
      <w:r>
        <w:rPr>
          <w:rFonts w:hint="eastAsia" w:ascii="Times New Roman" w:hAnsi="Times New Roman" w:eastAsia="宋体" w:cs="Times New Roman"/>
          <w:b/>
          <w:bCs/>
          <w:color w:val="FF0000"/>
          <w:kern w:val="0"/>
          <w:sz w:val="22"/>
          <w:szCs w:val="22"/>
          <w:lang w:bidi="ar"/>
        </w:rPr>
        <w:t>2</w:t>
      </w:r>
      <w:r>
        <w:rPr>
          <w:rFonts w:ascii="Times New Roman" w:hAnsi="Times New Roman" w:eastAsia="宋体" w:cs="Times New Roman"/>
          <w:b/>
          <w:bCs/>
          <w:color w:val="FF0000"/>
          <w:kern w:val="0"/>
          <w:sz w:val="22"/>
          <w:szCs w:val="22"/>
          <w:lang w:bidi="ar"/>
        </w:rPr>
        <w:t xml:space="preserve"> </w:t>
      </w:r>
    </w:p>
    <w:p w14:paraId="06ACD869">
      <w:pPr>
        <w:widowControl/>
        <w:numPr>
          <w:ilvl w:val="0"/>
          <w:numId w:val="5"/>
        </w:numPr>
        <w:spacing w:line="240" w:lineRule="exact"/>
        <w:jc w:val="left"/>
        <w:rPr>
          <w:rFonts w:ascii="Times New Roman" w:hAnsi="Times New Roman" w:eastAsia="宋体" w:cs="Times New Roman"/>
          <w:kern w:val="0"/>
          <w:sz w:val="22"/>
          <w:szCs w:val="22"/>
          <w:lang w:bidi="ar"/>
        </w:rPr>
      </w:pPr>
      <w:r>
        <w:rPr>
          <w:rFonts w:ascii="Times New Roman" w:hAnsi="Times New Roman" w:eastAsia="宋体" w:cs="Times New Roman"/>
          <w:kern w:val="0"/>
          <w:sz w:val="22"/>
          <w:szCs w:val="22"/>
          <w:lang w:bidi="ar"/>
        </w:rPr>
        <w:t xml:space="preserve">Developed intelligent navigation systems and precise point cleaning techniques to clean targeted area </w:t>
      </w:r>
    </w:p>
    <w:p w14:paraId="2FF6EDC4">
      <w:pPr>
        <w:widowControl/>
        <w:spacing w:line="400" w:lineRule="exact"/>
        <w:jc w:val="left"/>
        <w:rPr>
          <w:rFonts w:ascii="Times New Roman" w:hAnsi="Times New Roman" w:eastAsia="宋体" w:cs="Times New Roman"/>
          <w:b/>
          <w:bCs/>
          <w:kern w:val="0"/>
          <w:sz w:val="24"/>
          <w:lang w:bidi="ar"/>
        </w:rPr>
      </w:pPr>
      <w:r>
        <w:rPr>
          <w:rFonts w:ascii="Times New Roman" w:hAnsi="Times New Roman" w:eastAsia="宋体" w:cs="Times New Roman"/>
          <w:b/>
          <w:bCs/>
          <w:kern w:val="0"/>
          <w:sz w:val="24"/>
          <w:lang w:bidi="ar"/>
        </w:rPr>
        <w:t xml:space="preserve">Volunteer Experiences </w:t>
      </w:r>
    </w:p>
    <w:p w14:paraId="2F0C45D5">
      <w:pPr>
        <w:pStyle w:val="18"/>
        <w:widowControl/>
        <w:numPr>
          <w:ilvl w:val="0"/>
          <w:numId w:val="3"/>
        </w:numPr>
        <w:spacing w:line="400" w:lineRule="exact"/>
        <w:ind w:left="360"/>
        <w:jc w:val="left"/>
        <w:rPr>
          <w:rFonts w:ascii="Times New Roman" w:hAnsi="Times New Roman" w:eastAsia="宋体" w:cs="Times New Roman"/>
          <w:b/>
          <w:bCs/>
          <w:kern w:val="0"/>
          <w:sz w:val="24"/>
          <w:lang w:bidi="ar"/>
        </w:rPr>
      </w:pPr>
      <w:r>
        <w:rPr>
          <w:b/>
          <w:bCs/>
          <w:sz w:val="24"/>
          <w:lang w:bidi="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23495</wp:posOffset>
                </wp:positionV>
                <wp:extent cx="6645910" cy="0"/>
                <wp:effectExtent l="0" t="0" r="0" b="0"/>
                <wp:wrapNone/>
                <wp:docPr id="1685881817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59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margin-left:0pt;margin-top:1.85pt;height:0pt;width:523.3pt;z-index:251663360;mso-width-relative:page;mso-height-relative:page;" filled="f" stroked="t" coordsize="21600,21600" o:gfxdata="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RYtDbV&#10;AAAABQEAAA8AAAAAAAAAAQAgAAAAIgAAAGRycy9kb3ducmV2LnhtbFBLAQIUABQAAAAIAIdO4kCb&#10;grtO6gEAALsDAAAOAAAAAAAAAAEAIAAAACQBAABkcnMvZTJvRG9jLnhtbFBLBQYAAAAABgAGAFkB&#10;AACA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宋体" w:cs="Times New Roman"/>
          <w:kern w:val="0"/>
          <w:sz w:val="22"/>
          <w:szCs w:val="22"/>
          <w:lang w:bidi="ar"/>
        </w:rPr>
        <w:t>Volunteered at the Chinese Academy of Sciences Science and Technology Week in 2023</w:t>
      </w:r>
    </w:p>
    <w:p w14:paraId="04DFB6C1">
      <w:pPr>
        <w:pStyle w:val="18"/>
        <w:widowControl/>
        <w:numPr>
          <w:ilvl w:val="0"/>
          <w:numId w:val="3"/>
        </w:numPr>
        <w:spacing w:line="240" w:lineRule="exact"/>
        <w:ind w:left="360"/>
        <w:jc w:val="left"/>
        <w:rPr>
          <w:rFonts w:ascii="Times New Roman" w:hAnsi="Times New Roman" w:eastAsia="宋体" w:cs="Times New Roman"/>
          <w:color w:val="000000" w:themeColor="text1"/>
          <w:kern w:val="0"/>
          <w:sz w:val="22"/>
          <w:szCs w:val="22"/>
          <w:lang w:bidi="a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kern w:val="0"/>
          <w:sz w:val="22"/>
          <w:szCs w:val="22"/>
          <w:lang w:bidi="ar"/>
          <w14:textFill>
            <w14:solidFill>
              <w14:schemeClr w14:val="tx1"/>
            </w14:solidFill>
          </w14:textFill>
        </w:rPr>
        <w:t>Served as the Class Safety Officer from 2020 to 2023, participating in AED emergency training, receiving training at the fire brigade, and assisting in organizing safety lectures for peers</w:t>
      </w:r>
    </w:p>
    <w:p w14:paraId="79261E5F">
      <w:pPr>
        <w:widowControl/>
        <w:spacing w:line="400" w:lineRule="exact"/>
        <w:jc w:val="left"/>
        <w:rPr>
          <w:rFonts w:ascii="Times New Roman" w:hAnsi="Times New Roman" w:eastAsia="宋体" w:cs="Times New Roman"/>
          <w:b/>
          <w:bCs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4"/>
          <w:lang w:bidi="ar"/>
        </w:rPr>
        <w:t>Work</w:t>
      </w:r>
      <w:r>
        <w:rPr>
          <w:rFonts w:ascii="Times New Roman" w:hAnsi="Times New Roman" w:eastAsia="宋体" w:cs="Times New Roman"/>
          <w:b/>
          <w:bCs/>
          <w:kern w:val="0"/>
          <w:sz w:val="24"/>
          <w:lang w:bidi="ar"/>
        </w:rPr>
        <w:t xml:space="preserve"> Experiences </w:t>
      </w:r>
    </w:p>
    <w:p w14:paraId="46681334">
      <w:pPr>
        <w:pStyle w:val="18"/>
        <w:widowControl/>
        <w:numPr>
          <w:ilvl w:val="0"/>
          <w:numId w:val="3"/>
        </w:numPr>
        <w:spacing w:line="400" w:lineRule="exact"/>
        <w:ind w:left="360"/>
        <w:jc w:val="left"/>
        <w:rPr>
          <w:rFonts w:ascii="Times New Roman" w:hAnsi="Times New Roman" w:eastAsia="宋体" w:cs="Times New Roman"/>
          <w:b/>
          <w:bCs/>
          <w:kern w:val="0"/>
          <w:sz w:val="24"/>
          <w:lang w:bidi="ar"/>
        </w:rPr>
      </w:pPr>
      <w:r>
        <w:rPr>
          <w:b/>
          <w:bCs/>
          <w:sz w:val="24"/>
          <w:lang w:bidi="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23495</wp:posOffset>
                </wp:positionV>
                <wp:extent cx="6645910" cy="0"/>
                <wp:effectExtent l="0" t="0" r="0" b="0"/>
                <wp:wrapNone/>
                <wp:docPr id="375561683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59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margin-left:0pt;margin-top:1.85pt;height:0pt;width:523.3pt;z-index:251664384;mso-width-relative:page;mso-height-relative:page;" filled="f" stroked="t" coordsize="21600,21600" o:gfxdata="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RYtDbV&#10;AAAABQEAAA8AAAAAAAAAAQAgAAAAIgAAAGRycy9kb3ducmV2LnhtbFBLAQIUABQAAAAIAIdO4kDW&#10;h2yF6gEAALoDAAAOAAAAAAAAAAEAIAAAACQBAABkcnMvZTJvRG9jLnhtbFBLBQYAAAAABgAGAFkB&#10;AACA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 w:hAnsi="Times New Roman" w:eastAsia="宋体" w:cs="Times New Roman"/>
          <w:kern w:val="0"/>
          <w:sz w:val="22"/>
          <w:szCs w:val="22"/>
          <w:lang w:bidi="ar"/>
        </w:rPr>
        <w:t>Worked at Huawei as a CV engineer from 3/2024 to 8/2024. Built SecuritySDK framework to do the inference of different models to solve the problem of security check.</w:t>
      </w:r>
    </w:p>
    <w:p w14:paraId="19E80A1C">
      <w:pPr>
        <w:widowControl/>
        <w:spacing w:line="240" w:lineRule="exact"/>
        <w:jc w:val="left"/>
        <w:rPr>
          <w:ins w:id="0" w:author="曼哈顿博士" w:date="2024-08-04T14:48:00Z"/>
          <w:rFonts w:hint="eastAsia" w:ascii="Times New Roman" w:hAnsi="Times New Roman" w:eastAsia="宋体" w:cs="Times New Roman"/>
          <w:color w:val="000000" w:themeColor="text1"/>
          <w:kern w:val="0"/>
          <w:sz w:val="22"/>
          <w:szCs w:val="22"/>
          <w:lang w:bidi="ar"/>
          <w14:textFill>
            <w14:solidFill>
              <w14:schemeClr w14:val="tx1"/>
            </w14:solidFill>
          </w14:textFill>
        </w:rPr>
      </w:pPr>
    </w:p>
    <w:p w14:paraId="6D616370">
      <w:pPr>
        <w:pStyle w:val="18"/>
        <w:widowControl/>
        <w:numPr>
          <w:ilvl w:val="255"/>
          <w:numId w:val="0"/>
        </w:numPr>
        <w:spacing w:line="240" w:lineRule="exact"/>
        <w:jc w:val="left"/>
        <w:rPr>
          <w:rFonts w:ascii="Times New Roman" w:hAnsi="Times New Roman" w:eastAsia="宋体" w:cs="Times New Roman"/>
          <w:kern w:val="0"/>
          <w:sz w:val="22"/>
          <w:szCs w:val="22"/>
          <w:lang w:bidi="ar"/>
        </w:rPr>
      </w:pPr>
    </w:p>
    <w:p w14:paraId="4C30A225">
      <w:pPr>
        <w:widowControl/>
        <w:spacing w:line="240" w:lineRule="exact"/>
        <w:jc w:val="left"/>
        <w:rPr>
          <w:rFonts w:ascii="Times New Roman" w:hAnsi="Times New Roman" w:eastAsia="宋体" w:cs="Times New Roman"/>
          <w:kern w:val="0"/>
          <w:sz w:val="22"/>
          <w:szCs w:val="22"/>
          <w:lang w:bidi="ar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6F1B94"/>
    <w:multiLevelType w:val="singleLevel"/>
    <w:tmpl w:val="4F6F1B94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</w:abstractNum>
  <w:abstractNum w:abstractNumId="1">
    <w:nsid w:val="65653EBC"/>
    <w:multiLevelType w:val="singleLevel"/>
    <w:tmpl w:val="65653EB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69CE9420"/>
    <w:multiLevelType w:val="singleLevel"/>
    <w:tmpl w:val="69CE942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7C4668F0"/>
    <w:multiLevelType w:val="multilevel"/>
    <w:tmpl w:val="7C4668F0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>
    <w:nsid w:val="7C907366"/>
    <w:multiLevelType w:val="singleLevel"/>
    <w:tmpl w:val="7C907366"/>
    <w:lvl w:ilvl="0" w:tentative="0">
      <w:start w:val="1"/>
      <w:numFmt w:val="bullet"/>
      <w:lvlText w:val=""/>
      <w:lvlJc w:val="left"/>
      <w:pPr>
        <w:ind w:left="720" w:hanging="360"/>
      </w:pPr>
      <w:rPr>
        <w:rFonts w:hint="default" w:ascii="Wingdings" w:hAnsi="Wingdings"/>
        <w:b w:val="0"/>
        <w:bCs w:val="0"/>
        <w:color w:val="auto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曼哈顿博士">
    <w15:presenceInfo w15:providerId="None" w15:userId="曼哈顿博士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420"/>
  <w:noPunctuationKerning w:val="1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JkYTI1MWI5MmI2MDllNGE1ZWFmZTZmMDUwNzZhMWYifQ=="/>
  </w:docVars>
  <w:rsids>
    <w:rsidRoot w:val="1CF421BA"/>
    <w:rsid w:val="000613B5"/>
    <w:rsid w:val="000743BC"/>
    <w:rsid w:val="000F55F9"/>
    <w:rsid w:val="000F5C60"/>
    <w:rsid w:val="00100E62"/>
    <w:rsid w:val="00104FEC"/>
    <w:rsid w:val="0010515E"/>
    <w:rsid w:val="00136D9E"/>
    <w:rsid w:val="00144705"/>
    <w:rsid w:val="00172B13"/>
    <w:rsid w:val="001878D5"/>
    <w:rsid w:val="001A04A3"/>
    <w:rsid w:val="00203EA5"/>
    <w:rsid w:val="0020788C"/>
    <w:rsid w:val="00214C89"/>
    <w:rsid w:val="00232BD6"/>
    <w:rsid w:val="00242460"/>
    <w:rsid w:val="00250445"/>
    <w:rsid w:val="00284236"/>
    <w:rsid w:val="00286574"/>
    <w:rsid w:val="0029522F"/>
    <w:rsid w:val="002A0811"/>
    <w:rsid w:val="002B2A85"/>
    <w:rsid w:val="00302DED"/>
    <w:rsid w:val="00321D7A"/>
    <w:rsid w:val="00331AF7"/>
    <w:rsid w:val="00363DC3"/>
    <w:rsid w:val="003743BE"/>
    <w:rsid w:val="003F6B69"/>
    <w:rsid w:val="00405C88"/>
    <w:rsid w:val="00413404"/>
    <w:rsid w:val="00476A31"/>
    <w:rsid w:val="00490BBB"/>
    <w:rsid w:val="004A653B"/>
    <w:rsid w:val="004C0758"/>
    <w:rsid w:val="004D1DC5"/>
    <w:rsid w:val="00543694"/>
    <w:rsid w:val="00557673"/>
    <w:rsid w:val="00566F44"/>
    <w:rsid w:val="005757E5"/>
    <w:rsid w:val="00576A22"/>
    <w:rsid w:val="005A1E96"/>
    <w:rsid w:val="005B458D"/>
    <w:rsid w:val="005C41EE"/>
    <w:rsid w:val="0062110B"/>
    <w:rsid w:val="0065569C"/>
    <w:rsid w:val="00673E60"/>
    <w:rsid w:val="006773BA"/>
    <w:rsid w:val="0068697F"/>
    <w:rsid w:val="00693C00"/>
    <w:rsid w:val="006B761F"/>
    <w:rsid w:val="006C1E6A"/>
    <w:rsid w:val="006D4C42"/>
    <w:rsid w:val="006F4E84"/>
    <w:rsid w:val="007067C3"/>
    <w:rsid w:val="0074039F"/>
    <w:rsid w:val="00756B02"/>
    <w:rsid w:val="00786C16"/>
    <w:rsid w:val="007A31B6"/>
    <w:rsid w:val="007D2D59"/>
    <w:rsid w:val="007E7644"/>
    <w:rsid w:val="007F2527"/>
    <w:rsid w:val="007F2962"/>
    <w:rsid w:val="007F310F"/>
    <w:rsid w:val="007F7639"/>
    <w:rsid w:val="00826C19"/>
    <w:rsid w:val="008371A5"/>
    <w:rsid w:val="008639E5"/>
    <w:rsid w:val="00867242"/>
    <w:rsid w:val="008C1638"/>
    <w:rsid w:val="00903DB5"/>
    <w:rsid w:val="00936AEE"/>
    <w:rsid w:val="0097211E"/>
    <w:rsid w:val="00986524"/>
    <w:rsid w:val="00992586"/>
    <w:rsid w:val="00A630C3"/>
    <w:rsid w:val="00AA7334"/>
    <w:rsid w:val="00AB2BD2"/>
    <w:rsid w:val="00B10ED8"/>
    <w:rsid w:val="00B23F5E"/>
    <w:rsid w:val="00B348DE"/>
    <w:rsid w:val="00B43030"/>
    <w:rsid w:val="00B47A90"/>
    <w:rsid w:val="00B66B7D"/>
    <w:rsid w:val="00B73237"/>
    <w:rsid w:val="00B76F03"/>
    <w:rsid w:val="00BF21B5"/>
    <w:rsid w:val="00C037EE"/>
    <w:rsid w:val="00C25F3F"/>
    <w:rsid w:val="00C2731C"/>
    <w:rsid w:val="00C31C11"/>
    <w:rsid w:val="00C3616C"/>
    <w:rsid w:val="00C730A4"/>
    <w:rsid w:val="00CC3590"/>
    <w:rsid w:val="00CC541B"/>
    <w:rsid w:val="00CC5A34"/>
    <w:rsid w:val="00CC5BA5"/>
    <w:rsid w:val="00D233FC"/>
    <w:rsid w:val="00D266F4"/>
    <w:rsid w:val="00D45F93"/>
    <w:rsid w:val="00D877F9"/>
    <w:rsid w:val="00D940F9"/>
    <w:rsid w:val="00DA1114"/>
    <w:rsid w:val="00DA5316"/>
    <w:rsid w:val="00DB00A6"/>
    <w:rsid w:val="00DE3C73"/>
    <w:rsid w:val="00DE43F8"/>
    <w:rsid w:val="00DF21A8"/>
    <w:rsid w:val="00DF3D90"/>
    <w:rsid w:val="00E460FC"/>
    <w:rsid w:val="00E52D29"/>
    <w:rsid w:val="00E76981"/>
    <w:rsid w:val="00E8769F"/>
    <w:rsid w:val="00EB1447"/>
    <w:rsid w:val="00ED006C"/>
    <w:rsid w:val="00ED63B0"/>
    <w:rsid w:val="00ED651A"/>
    <w:rsid w:val="00EE6A36"/>
    <w:rsid w:val="00F33E60"/>
    <w:rsid w:val="00F5382F"/>
    <w:rsid w:val="00F563D5"/>
    <w:rsid w:val="00F6753C"/>
    <w:rsid w:val="00F96614"/>
    <w:rsid w:val="00FA0979"/>
    <w:rsid w:val="00FA1D90"/>
    <w:rsid w:val="00FA46BD"/>
    <w:rsid w:val="00FE24FB"/>
    <w:rsid w:val="00FF1616"/>
    <w:rsid w:val="1CF421BA"/>
    <w:rsid w:val="269235BE"/>
    <w:rsid w:val="2AAF096F"/>
    <w:rsid w:val="2B6B1C27"/>
    <w:rsid w:val="2F076FB1"/>
    <w:rsid w:val="346005CD"/>
    <w:rsid w:val="397D58C9"/>
    <w:rsid w:val="3B007013"/>
    <w:rsid w:val="3C0601C9"/>
    <w:rsid w:val="3C97309F"/>
    <w:rsid w:val="3CF349C8"/>
    <w:rsid w:val="413945B6"/>
    <w:rsid w:val="41B800D6"/>
    <w:rsid w:val="4B2B6DA4"/>
    <w:rsid w:val="53E61ABA"/>
    <w:rsid w:val="5C1E4EC2"/>
    <w:rsid w:val="5E144FB9"/>
    <w:rsid w:val="68EA040D"/>
    <w:rsid w:val="6DE76D0D"/>
    <w:rsid w:val="718C1A9B"/>
    <w:rsid w:val="7B671F02"/>
    <w:rsid w:val="7C69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autoRedefine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bCs/>
      <w:kern w:val="0"/>
      <w:sz w:val="36"/>
      <w:szCs w:val="36"/>
    </w:rPr>
  </w:style>
  <w:style w:type="paragraph" w:styleId="3">
    <w:name w:val="heading 3"/>
    <w:basedOn w:val="1"/>
    <w:next w:val="1"/>
    <w:autoRedefine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bCs/>
      <w:kern w:val="0"/>
      <w:sz w:val="27"/>
      <w:szCs w:val="27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4"/>
    <w:autoRedefine/>
    <w:qFormat/>
    <w:uiPriority w:val="0"/>
    <w:pPr>
      <w:jc w:val="left"/>
    </w:pPr>
  </w:style>
  <w:style w:type="paragraph" w:styleId="5">
    <w:name w:val="footer"/>
    <w:basedOn w:val="1"/>
    <w:link w:val="20"/>
    <w:qFormat/>
    <w:uiPriority w:val="0"/>
    <w:pPr>
      <w:tabs>
        <w:tab w:val="center" w:pos="4153"/>
        <w:tab w:val="right" w:pos="8306"/>
      </w:tabs>
    </w:pPr>
  </w:style>
  <w:style w:type="paragraph" w:styleId="6">
    <w:name w:val="header"/>
    <w:basedOn w:val="1"/>
    <w:link w:val="19"/>
    <w:uiPriority w:val="0"/>
    <w:pPr>
      <w:tabs>
        <w:tab w:val="center" w:pos="4153"/>
        <w:tab w:val="right" w:pos="8306"/>
      </w:tabs>
    </w:pPr>
  </w:style>
  <w:style w:type="paragraph" w:styleId="7">
    <w:name w:val="annotation subject"/>
    <w:basedOn w:val="4"/>
    <w:next w:val="4"/>
    <w:link w:val="15"/>
    <w:qFormat/>
    <w:uiPriority w:val="0"/>
    <w:rPr>
      <w:b/>
      <w:bCs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annotation reference"/>
    <w:basedOn w:val="9"/>
    <w:qFormat/>
    <w:uiPriority w:val="0"/>
    <w:rPr>
      <w:sz w:val="21"/>
      <w:szCs w:val="21"/>
    </w:rPr>
  </w:style>
  <w:style w:type="paragraph" w:customStyle="1" w:styleId="13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customStyle="1" w:styleId="14">
    <w:name w:val="批注文字 字符"/>
    <w:basedOn w:val="9"/>
    <w:link w:val="4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5">
    <w:name w:val="批注主题 字符"/>
    <w:basedOn w:val="14"/>
    <w:link w:val="7"/>
    <w:autoRedefine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  <w:style w:type="character" w:customStyle="1" w:styleId="16">
    <w:name w:val="未处理的提及1"/>
    <w:basedOn w:val="9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7">
    <w:name w:val="未处理的提及2"/>
    <w:basedOn w:val="9"/>
    <w:autoRedefine/>
    <w:semiHidden/>
    <w:unhideWhenUsed/>
    <w:qFormat/>
    <w:uiPriority w:val="99"/>
    <w:rPr>
      <w:color w:val="605E5C"/>
      <w:shd w:val="clear" w:color="auto" w:fill="E1DFDD"/>
    </w:rPr>
  </w:style>
  <w:style w:type="paragraph" w:styleId="18">
    <w:name w:val="List Paragraph"/>
    <w:basedOn w:val="1"/>
    <w:autoRedefine/>
    <w:unhideWhenUsed/>
    <w:qFormat/>
    <w:uiPriority w:val="99"/>
    <w:pPr>
      <w:ind w:left="720"/>
      <w:contextualSpacing/>
    </w:pPr>
  </w:style>
  <w:style w:type="character" w:customStyle="1" w:styleId="19">
    <w:name w:val="页眉 字符"/>
    <w:basedOn w:val="9"/>
    <w:link w:val="6"/>
    <w:autoRedefine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20">
    <w:name w:val="页脚 字符"/>
    <w:basedOn w:val="9"/>
    <w:link w:val="5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508</Words>
  <Characters>3262</Characters>
  <Lines>54</Lines>
  <Paragraphs>45</Paragraphs>
  <TotalTime>10</TotalTime>
  <ScaleCrop>false</ScaleCrop>
  <LinksUpToDate>false</LinksUpToDate>
  <CharactersWithSpaces>4271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2024-01-18T10:26:00Z</dcterms:created>
  <dc:creator>冯洁琼</dc:creator>
  <cp:lastModifiedBy>曼哈顿博士</cp:lastModifiedBy>
  <dcterms:modified xsi:type="dcterms:W3CDTF">2024-10-11T10:32:35Z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757D91042A77490A97EC8F894FFC11B1_13</vt:lpwstr>
  </property>
</Properties>
</file>